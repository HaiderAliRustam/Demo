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Rule="auto"/>
        <w:rPr>
          <w:color w:val="ff0000"/>
          <w:sz w:val="24"/>
          <w:szCs w:val="24"/>
        </w:rPr>
      </w:pPr>
      <w:r w:rsidDel="00000000" w:rsidR="00000000" w:rsidRPr="00000000">
        <w:rPr>
          <w:color w:val="ff0000"/>
          <w:sz w:val="24"/>
          <w:szCs w:val="24"/>
          <w:rtl w:val="0"/>
        </w:rPr>
        <w:t xml:space="preserve">PLEASE CHANGE THE TEXT , DONT JUST COPY AND PASTE IT</w:t>
      </w:r>
    </w:p>
    <w:p w:rsidR="00000000" w:rsidDel="00000000" w:rsidP="00000000" w:rsidRDefault="00000000" w:rsidRPr="00000000" w14:paraId="00000002">
      <w:pPr>
        <w:pageBreakBefore w:val="0"/>
        <w:spacing w:after="160" w:lineRule="auto"/>
        <w:rPr>
          <w:color w:val="1c1e21"/>
          <w:sz w:val="24"/>
          <w:szCs w:val="24"/>
        </w:rPr>
      </w:pPr>
      <w:r w:rsidDel="00000000" w:rsidR="00000000" w:rsidRPr="00000000">
        <w:rPr>
          <w:color w:val="1c1e21"/>
          <w:sz w:val="24"/>
          <w:szCs w:val="24"/>
          <w:rtl w:val="0"/>
        </w:rPr>
        <w:t xml:space="preserve">Dear Amazon,</w:t>
      </w:r>
    </w:p>
    <w:p w:rsidR="00000000" w:rsidDel="00000000" w:rsidP="00000000" w:rsidRDefault="00000000" w:rsidRPr="00000000" w14:paraId="00000003">
      <w:pPr>
        <w:pageBreakBefore w:val="0"/>
        <w:spacing w:after="160" w:lineRule="auto"/>
        <w:rPr>
          <w:color w:val="1c1e21"/>
          <w:sz w:val="24"/>
          <w:szCs w:val="24"/>
        </w:rPr>
      </w:pPr>
      <w:r w:rsidDel="00000000" w:rsidR="00000000" w:rsidRPr="00000000">
        <w:rPr>
          <w:color w:val="1c1e21"/>
          <w:sz w:val="24"/>
          <w:szCs w:val="24"/>
          <w:rtl w:val="0"/>
        </w:rPr>
        <w:t xml:space="preserve">Thank you for your notification. I understand the complaints against me and I'd like to respond with the following plan of action.</w:t>
      </w:r>
    </w:p>
    <w:p w:rsidR="00000000" w:rsidDel="00000000" w:rsidP="00000000" w:rsidRDefault="00000000" w:rsidRPr="00000000" w14:paraId="00000004">
      <w:pPr>
        <w:pageBreakBefore w:val="0"/>
        <w:spacing w:after="160" w:lineRule="auto"/>
        <w:rPr>
          <w:color w:val="1c1e21"/>
          <w:sz w:val="24"/>
          <w:szCs w:val="24"/>
        </w:rPr>
      </w:pPr>
      <w:r w:rsidDel="00000000" w:rsidR="00000000" w:rsidRPr="00000000">
        <w:rPr>
          <w:color w:val="1c1e21"/>
          <w:sz w:val="24"/>
          <w:szCs w:val="24"/>
          <w:rtl w:val="0"/>
        </w:rPr>
        <w:t xml:space="preserve">Please understand, I only sell authentic, genuine products and would never intend to violate intellectual property.</w:t>
      </w:r>
    </w:p>
    <w:p w:rsidR="00000000" w:rsidDel="00000000" w:rsidP="00000000" w:rsidRDefault="00000000" w:rsidRPr="00000000" w14:paraId="00000005">
      <w:pPr>
        <w:pageBreakBefore w:val="0"/>
        <w:spacing w:after="160" w:lineRule="auto"/>
        <w:rPr>
          <w:color w:val="1c1e21"/>
          <w:sz w:val="24"/>
          <w:szCs w:val="24"/>
        </w:rPr>
      </w:pPr>
      <w:r w:rsidDel="00000000" w:rsidR="00000000" w:rsidRPr="00000000">
        <w:rPr>
          <w:color w:val="1c1e21"/>
          <w:sz w:val="24"/>
          <w:szCs w:val="24"/>
          <w:rtl w:val="0"/>
        </w:rPr>
        <w:t xml:space="preserve">Your violation notice specifies the type of infringement, however there is no infringement and I'm selling the genuine and authentic item</w:t>
      </w:r>
      <w:ins w:author="toseef javed official" w:id="1" w:date="2021-11-01T22:44:22Z">
        <w:r w:rsidDel="00000000" w:rsidR="00000000" w:rsidRPr="00000000">
          <w:rPr>
            <w:color w:val="1c1e21"/>
            <w:sz w:val="24"/>
            <w:szCs w:val="24"/>
            <w:rtl w:val="0"/>
          </w:rPr>
          <w:t xml:space="preserve">s</w:t>
        </w:r>
      </w:ins>
      <w:r w:rsidDel="00000000" w:rsidR="00000000" w:rsidRPr="00000000">
        <w:rPr>
          <w:color w:val="1c1e21"/>
          <w:sz w:val="24"/>
          <w:szCs w:val="24"/>
          <w:rtl w:val="0"/>
        </w:rPr>
        <w:t xml:space="preserve"> advertised on the product detail page.</w:t>
      </w:r>
    </w:p>
    <w:p w:rsidR="00000000" w:rsidDel="00000000" w:rsidP="00000000" w:rsidRDefault="00000000" w:rsidRPr="00000000" w14:paraId="00000006">
      <w:pPr>
        <w:pageBreakBefore w:val="0"/>
        <w:spacing w:after="160" w:lineRule="auto"/>
        <w:rPr>
          <w:color w:val="1c1e21"/>
          <w:sz w:val="24"/>
          <w:szCs w:val="24"/>
        </w:rPr>
      </w:pPr>
      <w:r w:rsidDel="00000000" w:rsidR="00000000" w:rsidRPr="00000000">
        <w:rPr>
          <w:color w:val="1c1e21"/>
          <w:sz w:val="24"/>
          <w:szCs w:val="24"/>
          <w:rtl w:val="0"/>
        </w:rPr>
        <w:t xml:space="preserve">I have attached invoices for these three ASINS as wholesalers/distributors don’t mention the ASINS on the Invoices they mention only the product code.  so for your convenience I have </w:t>
      </w:r>
      <w:ins w:author="Muhammad Ibraheem Munawar" w:id="2" w:date="2021-11-10T09:16:45Z">
        <w:r w:rsidDel="00000000" w:rsidR="00000000" w:rsidRPr="00000000">
          <w:rPr>
            <w:color w:val="1c1e21"/>
            <w:sz w:val="24"/>
            <w:szCs w:val="24"/>
            <w:rtl w:val="0"/>
          </w:rPr>
          <w:t xml:space="preserve">written</w:t>
        </w:r>
      </w:ins>
      <w:del w:author="Muhammad Ibraheem Munawar" w:id="2" w:date="2021-11-10T09:16:45Z">
        <w:r w:rsidDel="00000000" w:rsidR="00000000" w:rsidRPr="00000000">
          <w:rPr>
            <w:color w:val="1c1e21"/>
            <w:sz w:val="24"/>
            <w:szCs w:val="24"/>
            <w:rtl w:val="0"/>
          </w:rPr>
          <w:delText xml:space="preserve">write</w:delText>
        </w:r>
      </w:del>
      <w:r w:rsidDel="00000000" w:rsidR="00000000" w:rsidRPr="00000000">
        <w:rPr>
          <w:color w:val="1c1e21"/>
          <w:sz w:val="24"/>
          <w:szCs w:val="24"/>
          <w:rtl w:val="0"/>
        </w:rPr>
        <w:t xml:space="preserve"> the asin name in the file name of each invoice. It will help to identify the ASINS .</w:t>
      </w:r>
    </w:p>
    <w:p w:rsidR="00000000" w:rsidDel="00000000" w:rsidP="00000000" w:rsidRDefault="00000000" w:rsidRPr="00000000" w14:paraId="00000007">
      <w:pPr>
        <w:pageBreakBefore w:val="0"/>
        <w:spacing w:after="160" w:lineRule="auto"/>
        <w:rPr>
          <w:b w:val="1"/>
          <w:sz w:val="24"/>
          <w:szCs w:val="24"/>
        </w:rPr>
      </w:pPr>
      <w:r w:rsidDel="00000000" w:rsidR="00000000" w:rsidRPr="00000000">
        <w:rPr>
          <w:b w:val="1"/>
          <w:sz w:val="24"/>
          <w:szCs w:val="24"/>
          <w:highlight w:val="white"/>
          <w:rtl w:val="0"/>
        </w:rPr>
        <w:t xml:space="preserve">ASIN1 </w:t>
      </w:r>
      <w:r w:rsidDel="00000000" w:rsidR="00000000" w:rsidRPr="00000000">
        <w:rPr>
          <w:sz w:val="24"/>
          <w:szCs w:val="24"/>
          <w:highlight w:val="white"/>
          <w:rtl w:val="0"/>
        </w:rPr>
        <w:t xml:space="preserve"> PART NUMBER  : </w:t>
      </w:r>
      <w:r w:rsidDel="00000000" w:rsidR="00000000" w:rsidRPr="00000000">
        <w:rPr>
          <w:b w:val="1"/>
          <w:sz w:val="24"/>
          <w:szCs w:val="24"/>
          <w:rtl w:val="0"/>
        </w:rPr>
        <w:t xml:space="preserve">1234</w:t>
      </w:r>
    </w:p>
    <w:p w:rsidR="00000000" w:rsidDel="00000000" w:rsidP="00000000" w:rsidRDefault="00000000" w:rsidRPr="00000000" w14:paraId="00000008">
      <w:pPr>
        <w:pageBreakBefore w:val="0"/>
        <w:spacing w:after="160" w:lineRule="auto"/>
        <w:rPr>
          <w:b w:val="1"/>
          <w:sz w:val="24"/>
          <w:szCs w:val="24"/>
        </w:rPr>
      </w:pPr>
      <w:r w:rsidDel="00000000" w:rsidR="00000000" w:rsidRPr="00000000">
        <w:rPr>
          <w:b w:val="1"/>
          <w:sz w:val="24"/>
          <w:szCs w:val="24"/>
          <w:highlight w:val="white"/>
          <w:rtl w:val="0"/>
        </w:rPr>
        <w:t xml:space="preserve">ASIN2</w:t>
      </w:r>
      <w:r w:rsidDel="00000000" w:rsidR="00000000" w:rsidRPr="00000000">
        <w:rPr>
          <w:sz w:val="24"/>
          <w:szCs w:val="24"/>
          <w:highlight w:val="white"/>
          <w:rtl w:val="0"/>
        </w:rPr>
        <w:t xml:space="preserve"> PART NUMBER  </w:t>
      </w:r>
      <w:r w:rsidDel="00000000" w:rsidR="00000000" w:rsidRPr="00000000">
        <w:rPr>
          <w:b w:val="1"/>
          <w:sz w:val="24"/>
          <w:szCs w:val="24"/>
          <w:rtl w:val="0"/>
        </w:rPr>
        <w:t xml:space="preserve">12334  , 1234</w:t>
      </w:r>
    </w:p>
    <w:p w:rsidR="00000000" w:rsidDel="00000000" w:rsidP="00000000" w:rsidRDefault="00000000" w:rsidRPr="00000000" w14:paraId="00000009">
      <w:pPr>
        <w:pageBreakBefore w:val="0"/>
        <w:spacing w:after="160" w:lineRule="auto"/>
        <w:rPr>
          <w:b w:val="1"/>
          <w:sz w:val="24"/>
          <w:szCs w:val="24"/>
        </w:rPr>
      </w:pPr>
      <w:r w:rsidDel="00000000" w:rsidR="00000000" w:rsidRPr="00000000">
        <w:rPr>
          <w:b w:val="1"/>
          <w:sz w:val="24"/>
          <w:szCs w:val="24"/>
          <w:highlight w:val="white"/>
          <w:rtl w:val="0"/>
        </w:rPr>
        <w:t xml:space="preserve">ASIN3</w:t>
      </w:r>
      <w:r w:rsidDel="00000000" w:rsidR="00000000" w:rsidRPr="00000000">
        <w:rPr>
          <w:sz w:val="24"/>
          <w:szCs w:val="24"/>
          <w:highlight w:val="white"/>
          <w:rtl w:val="0"/>
        </w:rPr>
        <w:t xml:space="preserve"> Part Number : </w:t>
      </w:r>
      <w:r w:rsidDel="00000000" w:rsidR="00000000" w:rsidRPr="00000000">
        <w:rPr>
          <w:b w:val="1"/>
          <w:sz w:val="24"/>
          <w:szCs w:val="24"/>
          <w:rtl w:val="0"/>
        </w:rPr>
        <w:t xml:space="preserve">1234</w:t>
      </w:r>
    </w:p>
    <w:p w:rsidR="00000000" w:rsidDel="00000000" w:rsidP="00000000" w:rsidRDefault="00000000" w:rsidRPr="00000000" w14:paraId="0000000A">
      <w:pPr>
        <w:pageBreakBefore w:val="0"/>
        <w:spacing w:after="160" w:lineRule="auto"/>
        <w:rPr>
          <w:color w:val="1c1e21"/>
          <w:sz w:val="24"/>
          <w:szCs w:val="24"/>
        </w:rPr>
      </w:pPr>
      <w:r w:rsidDel="00000000" w:rsidR="00000000" w:rsidRPr="00000000">
        <w:rPr>
          <w:color w:val="1c1e21"/>
          <w:sz w:val="24"/>
          <w:szCs w:val="24"/>
          <w:rtl w:val="0"/>
        </w:rPr>
        <w:t xml:space="preserve">Total sales for all ASINs listed are few pieces. Therefore, I have attached some invoices of the </w:t>
      </w:r>
      <w:ins w:author="Muhammad Ibraheem Munawar" w:id="3" w:date="2021-11-10T09:17:08Z">
        <w:r w:rsidDel="00000000" w:rsidR="00000000" w:rsidRPr="00000000">
          <w:rPr>
            <w:color w:val="1c1e21"/>
            <w:sz w:val="24"/>
            <w:szCs w:val="24"/>
            <w:rtl w:val="0"/>
          </w:rPr>
          <w:t xml:space="preserve">concerned</w:t>
        </w:r>
      </w:ins>
      <w:del w:author="Muhammad Ibraheem Munawar" w:id="3" w:date="2021-11-10T09:17:08Z">
        <w:r w:rsidDel="00000000" w:rsidR="00000000" w:rsidRPr="00000000">
          <w:rPr>
            <w:color w:val="1c1e21"/>
            <w:sz w:val="24"/>
            <w:szCs w:val="24"/>
            <w:rtl w:val="0"/>
          </w:rPr>
          <w:delText xml:space="preserve">concern</w:delText>
        </w:r>
      </w:del>
      <w:r w:rsidDel="00000000" w:rsidR="00000000" w:rsidRPr="00000000">
        <w:rPr>
          <w:color w:val="1c1e21"/>
          <w:sz w:val="24"/>
          <w:szCs w:val="24"/>
          <w:rtl w:val="0"/>
        </w:rPr>
        <w:t xml:space="preserve"> items. However, I work only with trusted and recognized partners and take full responsibility that it's my job to perform appropriate due diligence and verify item authenticity.</w:t>
      </w:r>
    </w:p>
    <w:p w:rsidR="00000000" w:rsidDel="00000000" w:rsidP="00000000" w:rsidRDefault="00000000" w:rsidRPr="00000000" w14:paraId="0000000B">
      <w:pPr>
        <w:pageBreakBefore w:val="0"/>
        <w:spacing w:after="160" w:lineRule="auto"/>
        <w:rPr>
          <w:color w:val="1c1e21"/>
          <w:sz w:val="24"/>
          <w:szCs w:val="24"/>
        </w:rPr>
      </w:pPr>
      <w:r w:rsidDel="00000000" w:rsidR="00000000" w:rsidRPr="00000000">
        <w:rPr>
          <w:color w:val="1c1e21"/>
          <w:sz w:val="24"/>
          <w:szCs w:val="24"/>
          <w:rtl w:val="0"/>
        </w:rPr>
        <w:t xml:space="preserve"> I have successfully closed all these 3 ASIN Listings; I will not relist until amazon allow me to reinstate the content. and I am 100% confident they originate from the manufacturers themselves. These items are purchased and resold within the United Kingdom, therefore, first sale doctrine applies on all these ASINs.</w:t>
      </w:r>
    </w:p>
    <w:p w:rsidR="00000000" w:rsidDel="00000000" w:rsidP="00000000" w:rsidRDefault="00000000" w:rsidRPr="00000000" w14:paraId="0000000C">
      <w:pPr>
        <w:pageBreakBefore w:val="0"/>
        <w:spacing w:after="160" w:lineRule="auto"/>
        <w:rPr>
          <w:color w:val="1c1e21"/>
          <w:sz w:val="24"/>
          <w:szCs w:val="24"/>
        </w:rPr>
      </w:pPr>
      <w:r w:rsidDel="00000000" w:rsidR="00000000" w:rsidRPr="00000000">
        <w:rPr>
          <w:color w:val="1c1e21"/>
          <w:sz w:val="24"/>
          <w:szCs w:val="24"/>
          <w:rtl w:val="0"/>
        </w:rPr>
        <w:t xml:space="preserve">First sale doctrine dictates that resale of these items and use of the intellectual property to accurately describe them is permitted use and in no way an infringement or violation of the owner's rights.</w:t>
      </w:r>
    </w:p>
    <w:p w:rsidR="00000000" w:rsidDel="00000000" w:rsidP="00000000" w:rsidRDefault="00000000" w:rsidRPr="00000000" w14:paraId="0000000D">
      <w:pPr>
        <w:pageBreakBefore w:val="0"/>
        <w:spacing w:after="160" w:lineRule="auto"/>
        <w:rPr>
          <w:color w:val="1c1e21"/>
          <w:sz w:val="24"/>
          <w:szCs w:val="24"/>
        </w:rPr>
      </w:pPr>
      <w:r w:rsidDel="00000000" w:rsidR="00000000" w:rsidRPr="00000000">
        <w:rPr>
          <w:color w:val="1c1e21"/>
          <w:sz w:val="24"/>
          <w:szCs w:val="24"/>
          <w:rtl w:val="0"/>
        </w:rPr>
        <w:t xml:space="preserve">I've contacted the rights owners respectively to resolve these complaints and settle their concerns. So far nobody has replied to me, hence the reason for not replying to your notices sooner.</w:t>
      </w:r>
    </w:p>
    <w:p w:rsidR="00000000" w:rsidDel="00000000" w:rsidP="00000000" w:rsidRDefault="00000000" w:rsidRPr="00000000" w14:paraId="0000000E">
      <w:pPr>
        <w:pageBreakBefore w:val="0"/>
        <w:spacing w:after="160" w:lineRule="auto"/>
        <w:rPr>
          <w:color w:val="1c1e21"/>
          <w:sz w:val="24"/>
          <w:szCs w:val="24"/>
        </w:rPr>
      </w:pPr>
      <w:r w:rsidDel="00000000" w:rsidR="00000000" w:rsidRPr="00000000">
        <w:rPr>
          <w:color w:val="1c1e21"/>
          <w:sz w:val="24"/>
          <w:szCs w:val="24"/>
          <w:rtl w:val="0"/>
        </w:rPr>
        <w:t xml:space="preserve">I appreciate your concern and I'm pleased to report that these complaints are an error and no further action is required, please allow me to continue selling these listings.</w:t>
      </w:r>
    </w:p>
    <w:p w:rsidR="00000000" w:rsidDel="00000000" w:rsidP="00000000" w:rsidRDefault="00000000" w:rsidRPr="00000000" w14:paraId="0000000F">
      <w:pPr>
        <w:pageBreakBefore w:val="0"/>
        <w:spacing w:after="160" w:lineRule="auto"/>
        <w:rPr>
          <w:color w:val="1c1e21"/>
          <w:sz w:val="24"/>
          <w:szCs w:val="24"/>
        </w:rPr>
      </w:pPr>
      <w:r w:rsidDel="00000000" w:rsidR="00000000" w:rsidRPr="00000000">
        <w:rPr>
          <w:color w:val="1c1e21"/>
          <w:sz w:val="24"/>
          <w:szCs w:val="24"/>
          <w:rtl w:val="0"/>
        </w:rPr>
        <w:t xml:space="preserve">Please let me know if more information is needed from my side.</w:t>
      </w:r>
    </w:p>
    <w:p w:rsidR="00000000" w:rsidDel="00000000" w:rsidP="00000000" w:rsidRDefault="00000000" w:rsidRPr="00000000" w14:paraId="00000010">
      <w:pPr>
        <w:pageBreakBefore w:val="0"/>
        <w:spacing w:after="160" w:lineRule="auto"/>
        <w:rPr>
          <w:del w:author="RIB Gujranwala" w:id="4" w:date="2021-11-09T11:13:52Z"/>
          <w:color w:val="1c1e21"/>
          <w:sz w:val="24"/>
          <w:szCs w:val="24"/>
        </w:rPr>
      </w:pPr>
      <w:r w:rsidDel="00000000" w:rsidR="00000000" w:rsidRPr="00000000">
        <w:rPr>
          <w:color w:val="1c1e21"/>
          <w:sz w:val="24"/>
          <w:szCs w:val="24"/>
          <w:rtl w:val="0"/>
        </w:rPr>
        <w:t xml:space="preserve">Kind regards,</w:t>
      </w:r>
      <w:del w:author="RIB Gujranwala" w:id="4" w:date="2021-11-09T11:13:52Z">
        <w:r w:rsidDel="00000000" w:rsidR="00000000" w:rsidRPr="00000000">
          <w:rPr>
            <w:rtl w:val="0"/>
          </w:rPr>
        </w:r>
      </w:del>
    </w:p>
    <w:p w:rsidR="00000000" w:rsidDel="00000000" w:rsidP="00000000" w:rsidRDefault="00000000" w:rsidRPr="00000000" w14:paraId="00000011">
      <w:pPr>
        <w:pageBreakBefore w:val="0"/>
        <w:spacing w:after="160" w:lineRule="auto"/>
        <w:rPr>
          <w:del w:author="RIB Gujranwala" w:id="4" w:date="2021-11-09T11:13:52Z"/>
          <w:color w:val="1c1e21"/>
          <w:sz w:val="24"/>
          <w:szCs w:val="24"/>
        </w:rPr>
      </w:pPr>
      <w:del w:author="RIB Gujranwala" w:id="4" w:date="2021-11-09T11:13:52Z">
        <w:r w:rsidDel="00000000" w:rsidR="00000000" w:rsidRPr="00000000">
          <w:rPr>
            <w:color w:val="1c1e21"/>
            <w:sz w:val="24"/>
            <w:szCs w:val="24"/>
            <w:rtl w:val="0"/>
          </w:rPr>
          <w:delText xml:space="preserve">Usman</w:delText>
        </w:r>
      </w:del>
    </w:p>
    <w:p w:rsidR="00000000" w:rsidDel="00000000" w:rsidP="00000000" w:rsidRDefault="00000000" w:rsidRPr="00000000" w14:paraId="00000012">
      <w:pPr>
        <w:pageBreakBefore w:val="0"/>
        <w:spacing w:after="160" w:lineRule="auto"/>
        <w:rPr>
          <w:color w:val="1c1e21"/>
          <w:sz w:val="24"/>
          <w:szCs w:val="24"/>
        </w:rPr>
      </w:pPr>
      <w:del w:author="RIB Gujranwala" w:id="4" w:date="2021-11-09T11:13:52Z">
        <w:r w:rsidDel="00000000" w:rsidR="00000000" w:rsidRPr="00000000">
          <w:rPr>
            <w:color w:val="1c1e21"/>
            <w:sz w:val="24"/>
            <w:szCs w:val="24"/>
            <w:rtl w:val="0"/>
          </w:rPr>
          <w:delText xml:space="preserve">Brakley learning</w:delText>
        </w:r>
      </w:del>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6" w:type="default"/>
      <w:pgSz w:h="16834" w:w="11909" w:orient="portrait"/>
      <w:pgMar w:bottom="1440" w:top="1440" w:left="1440" w:right="1440" w:header="720" w:footer="720"/>
      <w:pgNumType w:start="1"/>
      <w:sectPrChange w:author="Muhammad Ahmad" w:id="0" w:date="2021-10-27T16:08:33Z">
        <w:sectPr w:rsidR="000000" w:rsidDel="000000" w:rsidRPr="000000" w:rsidSect="000000">
          <w:pgMar w:bottom="1440" w:top="1440" w:left="1440" w:right="1440" w:header="720" w:footer="720"/>
          <w:pgNumType w:start="1"/>
          <w:pgSz w:h="16834" w:w="11909"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ins w:author="Muhammad Ahmad" w:id="5" w:date="2021-10-27T16:08:33Z"/>
      </w:rPr>
    </w:pPr>
    <w:ins w:author="Muhammad Ahmad" w:id="5" w:date="2021-10-27T16:08:33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