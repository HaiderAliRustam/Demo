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Amazon Seller Performance Team,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featured Offer Eligibility has been removed due to the fluctuation of the shipping template.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del w:author="Centrum Services" w:id="0" w:date="2021-11-11T18:14:12Z"/>
        </w:rPr>
      </w:pPr>
      <w:r w:rsidDel="00000000" w:rsidR="00000000" w:rsidRPr="00000000">
        <w:rPr>
          <w:rtl w:val="0"/>
        </w:rPr>
        <w:t xml:space="preserve">It was the core mistake of my team member. He was newly hired and didn't have proper knowledge of the amazon policy about shipping template.</w:t>
      </w:r>
      <w:del w:author="Centrum Services" w:id="0" w:date="2021-11-11T18:14:1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was an human error, he was trying to edit the shipping templates because we have changed our shipping service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will not allow any employee to change the shipping charges from now on, as it is against the amazon policy and I am fully aware about the policy. Also, To keep the customer satisfaction bar high, My company has decided to offer free shipping from all of our products.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giving you surety that it will not happen from now onwards, we will not fluctuate any shipping charges or template.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Please activate the Featured Offer eligibility on our account now.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